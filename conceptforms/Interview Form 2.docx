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4154" w14:paraId="5B4C539B" w14:textId="77777777" w:rsidTr="000033BF">
        <w:tc>
          <w:tcPr>
            <w:tcW w:w="4788" w:type="dxa"/>
          </w:tcPr>
          <w:p w14:paraId="766C45A1" w14:textId="68C82C50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Josh Begg" w:date="2022-04-13T09:36:00Z">
              <w:r w:rsidR="00E5139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  <w:r w:rsidR="00752FF5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Xavier Caldwell</w:t>
              </w:r>
              <w:r w:rsidR="00E5139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</w:p>
        </w:tc>
        <w:tc>
          <w:tcPr>
            <w:tcW w:w="4788" w:type="dxa"/>
          </w:tcPr>
          <w:p w14:paraId="32B816B8" w14:textId="27CDAF80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1" w:author="Josh Begg" w:date="2022-04-12T13:29:00Z">
              <w:r w:rsidR="00E05B1E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Josh Begg</w:t>
              </w:r>
            </w:ins>
          </w:p>
        </w:tc>
      </w:tr>
      <w:tr w:rsidR="00644154" w14:paraId="7C708A90" w14:textId="77777777" w:rsidTr="000033BF">
        <w:tc>
          <w:tcPr>
            <w:tcW w:w="9576" w:type="dxa"/>
            <w:gridSpan w:val="2"/>
          </w:tcPr>
          <w:p w14:paraId="1A303515" w14:textId="77777777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</w:p>
          <w:p w14:paraId="46711CF4" w14:textId="233F3BE8" w:rsidR="00644154" w:rsidRDefault="00E05B1E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ins w:id="2" w:author="Josh Begg" w:date="2022-04-12T13:31:00Z">
              <w:r>
                <w:rPr>
                  <w:rFonts w:ascii="Arial Unicode MS" w:eastAsia="Arial Unicode MS" w:hAnsi="Arial Unicode MS" w:cs="Arial Unicode MS"/>
                  <w:sz w:val="24"/>
                  <w:szCs w:val="24"/>
                  <w:u w:val="single"/>
                </w:rPr>
                <w:t>Review the state of the game</w:t>
              </w:r>
            </w:ins>
          </w:p>
        </w:tc>
      </w:tr>
      <w:tr w:rsidR="00644154" w14:paraId="13BD08F1" w14:textId="77777777" w:rsidTr="000033BF">
        <w:tc>
          <w:tcPr>
            <w:tcW w:w="9576" w:type="dxa"/>
            <w:gridSpan w:val="2"/>
          </w:tcPr>
          <w:p w14:paraId="0480B2EC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</w:p>
          <w:p w14:paraId="585CBDE8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8EE53A1" w14:textId="5E3097AA" w:rsidR="00644154" w:rsidRDefault="00453992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" w:author="Josh Begg" w:date="2022-04-12T13:4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Asked questions about quality and use</w:t>
              </w:r>
            </w:ins>
            <w:ins w:id="4" w:author="Josh Begg" w:date="2022-04-12T13:4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ability of game</w:t>
              </w:r>
            </w:ins>
          </w:p>
          <w:p w14:paraId="6A0B4C55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4E7C5B07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0B88721" w14:textId="77777777" w:rsidTr="000033BF">
        <w:tc>
          <w:tcPr>
            <w:tcW w:w="9576" w:type="dxa"/>
            <w:gridSpan w:val="2"/>
          </w:tcPr>
          <w:p w14:paraId="560CC085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</w:p>
          <w:p w14:paraId="42428648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D265B71" w14:textId="32427A75" w:rsidR="00644154" w:rsidRDefault="00E05B1E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5" w:author="Josh Begg" w:date="2022-04-12T13:3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Displayed game</w:t>
              </w:r>
            </w:ins>
          </w:p>
          <w:p w14:paraId="138EA504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625D4F4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00C7CC58" w14:textId="77777777" w:rsidTr="000033BF">
        <w:tc>
          <w:tcPr>
            <w:tcW w:w="9576" w:type="dxa"/>
            <w:gridSpan w:val="2"/>
          </w:tcPr>
          <w:p w14:paraId="3224D960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</w:p>
          <w:p w14:paraId="4AB4104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8E1CD9B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E14B24D" w14:textId="77777777" w:rsidR="004D7E06" w:rsidRDefault="004D7E06" w:rsidP="004D7E06">
            <w:pPr>
              <w:rPr>
                <w:ins w:id="6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7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1-How do the controls feel?</w:t>
              </w:r>
            </w:ins>
          </w:p>
          <w:p w14:paraId="1B090187" w14:textId="77777777" w:rsidR="004D7E06" w:rsidRDefault="004D7E06" w:rsidP="004D7E06">
            <w:pPr>
              <w:rPr>
                <w:ins w:id="8" w:author="Josh Begg" w:date="2022-04-15T10:40:00Z"/>
                <w:rFonts w:ascii="Arial Unicode MS" w:eastAsia="Arial Unicode MS" w:hAnsi="Arial Unicode MS" w:cs="Arial Unicode MS" w:hint="eastAsia"/>
                <w:b/>
                <w:bCs/>
                <w:szCs w:val="24"/>
              </w:rPr>
            </w:pPr>
            <w:ins w:id="9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2-Is the art style consistent?</w:t>
              </w:r>
            </w:ins>
          </w:p>
          <w:p w14:paraId="438C4B72" w14:textId="77777777" w:rsidR="004D7E06" w:rsidRDefault="004D7E06" w:rsidP="004D7E06">
            <w:pPr>
              <w:rPr>
                <w:ins w:id="10" w:author="Josh Begg" w:date="2022-04-15T10:40:00Z"/>
                <w:rFonts w:ascii="Arial Unicode MS" w:eastAsia="Arial Unicode MS" w:hAnsi="Arial Unicode MS" w:cs="Arial Unicode MS" w:hint="eastAsia"/>
                <w:b/>
                <w:bCs/>
                <w:szCs w:val="24"/>
              </w:rPr>
            </w:pPr>
            <w:ins w:id="11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3-Is the art style clear?</w:t>
              </w:r>
            </w:ins>
          </w:p>
          <w:p w14:paraId="78371F1D" w14:textId="77777777" w:rsidR="004D7E06" w:rsidRDefault="004D7E06" w:rsidP="004D7E06">
            <w:pPr>
              <w:rPr>
                <w:ins w:id="12" w:author="Josh Begg" w:date="2022-04-15T10:40:00Z"/>
                <w:rFonts w:ascii="Arial Unicode MS" w:eastAsia="Arial Unicode MS" w:hAnsi="Arial Unicode MS" w:cs="Arial Unicode MS" w:hint="eastAsia"/>
                <w:b/>
                <w:bCs/>
                <w:szCs w:val="24"/>
              </w:rPr>
            </w:pPr>
            <w:ins w:id="13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4-How is the difficulty curve?</w:t>
              </w:r>
            </w:ins>
          </w:p>
          <w:p w14:paraId="75B19F68" w14:textId="77777777" w:rsidR="004D7E06" w:rsidRDefault="004D7E06" w:rsidP="004D7E06">
            <w:pPr>
              <w:rPr>
                <w:ins w:id="14" w:author="Josh Begg" w:date="2022-04-15T10:40:00Z"/>
                <w:rFonts w:ascii="Arial Unicode MS" w:eastAsia="Arial Unicode MS" w:hAnsi="Arial Unicode MS" w:cs="Arial Unicode MS" w:hint="eastAsia"/>
                <w:b/>
                <w:bCs/>
                <w:szCs w:val="24"/>
              </w:rPr>
            </w:pPr>
            <w:ins w:id="15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5-How cohesive are mechanics?</w:t>
              </w:r>
            </w:ins>
          </w:p>
          <w:p w14:paraId="3A3D4CFF" w14:textId="77777777" w:rsidR="004D7E06" w:rsidRDefault="004D7E06" w:rsidP="004D7E06">
            <w:pPr>
              <w:rPr>
                <w:ins w:id="16" w:author="Josh Begg" w:date="2022-04-15T10:40:00Z"/>
                <w:rFonts w:ascii="Arial Unicode MS" w:eastAsia="Arial Unicode MS" w:hAnsi="Arial Unicode MS" w:cs="Arial Unicode MS" w:hint="eastAsia"/>
                <w:b/>
                <w:bCs/>
                <w:szCs w:val="24"/>
              </w:rPr>
            </w:pPr>
            <w:ins w:id="17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6-How is the length of the game?</w:t>
              </w:r>
            </w:ins>
          </w:p>
          <w:p w14:paraId="5CBFA1FC" w14:textId="77777777" w:rsidR="004D7E06" w:rsidRDefault="004D7E06" w:rsidP="004D7E06">
            <w:pPr>
              <w:rPr>
                <w:ins w:id="18" w:author="Josh Begg" w:date="2022-04-15T10:40:00Z"/>
                <w:rFonts w:ascii="Arial Unicode MS" w:eastAsia="Arial Unicode MS" w:hAnsi="Arial Unicode MS" w:cs="Arial Unicode MS" w:hint="eastAsia"/>
                <w:b/>
                <w:bCs/>
                <w:szCs w:val="24"/>
              </w:rPr>
            </w:pPr>
            <w:ins w:id="19" w:author="Josh Begg" w:date="2022-04-15T10:40:00Z">
              <w:r>
                <w:rPr>
                  <w:rFonts w:ascii="Arial Unicode MS" w:eastAsia="Arial Unicode MS" w:hAnsi="Arial Unicode MS" w:cs="Arial Unicode MS" w:hint="eastAsia"/>
                  <w:b/>
                  <w:bCs/>
                  <w:szCs w:val="24"/>
                </w:rPr>
                <w:t>7-How easy is it to learn the controls?</w:t>
              </w:r>
            </w:ins>
          </w:p>
          <w:p w14:paraId="0999B4A3" w14:textId="3EB62819" w:rsidR="00644154" w:rsidRDefault="00644154" w:rsidP="000033BF">
            <w:pPr>
              <w:rPr>
                <w:ins w:id="20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D2D21F8" w14:textId="777D0D98" w:rsidR="004D7E06" w:rsidRDefault="004D7E06" w:rsidP="000033BF">
            <w:pPr>
              <w:rPr>
                <w:ins w:id="21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053203" w14:textId="3730851E" w:rsidR="004D7E06" w:rsidRPr="004D7E06" w:rsidRDefault="004D7E06" w:rsidP="004D7E06">
            <w:pPr>
              <w:rPr>
                <w:ins w:id="22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3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1 controller </w:t>
              </w:r>
            </w:ins>
            <w:ins w:id="24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friendly</w:t>
              </w:r>
            </w:ins>
            <w:ins w:id="25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controller </w:t>
              </w:r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support</w:t>
              </w:r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would be cool</w:t>
              </w:r>
            </w:ins>
          </w:p>
          <w:p w14:paraId="2F5C749C" w14:textId="77777777" w:rsidR="004D7E06" w:rsidRPr="004D7E06" w:rsidRDefault="004D7E06" w:rsidP="004D7E06">
            <w:pPr>
              <w:rPr>
                <w:ins w:id="26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7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2 Yes </w:t>
              </w:r>
            </w:ins>
          </w:p>
          <w:p w14:paraId="08F23E25" w14:textId="6FD34403" w:rsidR="004D7E06" w:rsidRPr="004D7E06" w:rsidRDefault="004D7E06" w:rsidP="004D7E06">
            <w:pPr>
              <w:rPr>
                <w:ins w:id="28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9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3 Robots were a good contrast with the </w:t>
              </w:r>
            </w:ins>
            <w:ins w:id="30" w:author="Josh Begg" w:date="2022-04-15T10:41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environment</w:t>
              </w:r>
            </w:ins>
          </w:p>
          <w:p w14:paraId="5046D121" w14:textId="77777777" w:rsidR="004D7E06" w:rsidRPr="004D7E06" w:rsidRDefault="004D7E06" w:rsidP="004D7E06">
            <w:pPr>
              <w:rPr>
                <w:ins w:id="31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2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4 Easy to pick up</w:t>
              </w:r>
            </w:ins>
          </w:p>
          <w:p w14:paraId="47D1C7F6" w14:textId="77777777" w:rsidR="004D7E06" w:rsidRPr="004D7E06" w:rsidRDefault="004D7E06" w:rsidP="004D7E06">
            <w:pPr>
              <w:rPr>
                <w:ins w:id="33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4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5 yes </w:t>
              </w:r>
            </w:ins>
          </w:p>
          <w:p w14:paraId="55F11490" w14:textId="77777777" w:rsidR="004D7E06" w:rsidRPr="004D7E06" w:rsidRDefault="004D7E06" w:rsidP="004D7E06">
            <w:pPr>
              <w:rPr>
                <w:ins w:id="35" w:author="Josh Begg" w:date="2022-04-15T10:40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6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6 not too long </w:t>
              </w:r>
            </w:ins>
          </w:p>
          <w:p w14:paraId="137F6CA5" w14:textId="1CAEBD3E" w:rsidR="004D7E06" w:rsidRDefault="004D7E06" w:rsidP="004D7E06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7" w:author="Josh Begg" w:date="2022-04-15T10:40:00Z">
              <w:r w:rsidRPr="004D7E06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7 very easy</w:t>
              </w:r>
            </w:ins>
          </w:p>
          <w:p w14:paraId="68B39878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CED29D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16A9BFB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EED097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1C4F39E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BC2C8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A85F64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04702B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F3F6A3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EDB7E80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7590D455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02EA701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8C9C16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F0C9548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1B540561" w14:textId="77777777" w:rsidTr="000033BF">
        <w:tc>
          <w:tcPr>
            <w:tcW w:w="9576" w:type="dxa"/>
            <w:gridSpan w:val="2"/>
          </w:tcPr>
          <w:p w14:paraId="0BF6EFA3" w14:textId="77777777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lastRenderedPageBreak/>
              <w:t xml:space="preserve">Interview Notes Approved by: </w:t>
            </w:r>
          </w:p>
        </w:tc>
      </w:tr>
    </w:tbl>
    <w:p w14:paraId="015F0BF5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h Begg">
    <w15:presenceInfo w15:providerId="None" w15:userId="Josh Beg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06"/>
    <w:rsid w:val="000033BF"/>
    <w:rsid w:val="002474AE"/>
    <w:rsid w:val="003750D3"/>
    <w:rsid w:val="00453992"/>
    <w:rsid w:val="004D7E06"/>
    <w:rsid w:val="00644154"/>
    <w:rsid w:val="00752FF5"/>
    <w:rsid w:val="00933646"/>
    <w:rsid w:val="00946D64"/>
    <w:rsid w:val="009616FD"/>
    <w:rsid w:val="00AB7A97"/>
    <w:rsid w:val="00E05B1E"/>
    <w:rsid w:val="00E51396"/>
    <w:rsid w:val="00F84F8F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B421"/>
  <w15:docId w15:val="{3EB106C9-C2D2-425E-87F6-9005D75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Josh Begg</cp:lastModifiedBy>
  <cp:revision>3</cp:revision>
  <dcterms:created xsi:type="dcterms:W3CDTF">2022-04-13T15:37:00Z</dcterms:created>
  <dcterms:modified xsi:type="dcterms:W3CDTF">2022-04-15T16:41:00Z</dcterms:modified>
</cp:coreProperties>
</file>
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154" w14:paraId="5B4C539B" w14:textId="77777777" w:rsidTr="000033BF">
        <w:tc>
          <w:tcPr>
            <w:tcW w:w="4788" w:type="dxa"/>
          </w:tcPr>
          <w:p w14:paraId="766C45A1" w14:textId="69CF80C1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Josh Begg" w:date="2022-04-15T10:41:00Z">
              <w:r w:rsidR="00F872EF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Dan Begg</w:t>
              </w:r>
            </w:ins>
          </w:p>
        </w:tc>
        <w:tc>
          <w:tcPr>
            <w:tcW w:w="4788" w:type="dxa"/>
          </w:tcPr>
          <w:p w14:paraId="32B816B8" w14:textId="27CDAF80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1" w:author="Josh Begg" w:date="2022-04-12T13:29:00Z">
              <w:r w:rsidR="00E05B1E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Josh Begg</w:t>
              </w:r>
            </w:ins>
          </w:p>
        </w:tc>
      </w:tr>
      <w:tr w:rsidR="00644154" w14:paraId="7C708A90" w14:textId="77777777" w:rsidTr="000033BF">
        <w:tc>
          <w:tcPr>
            <w:tcW w:w="9576" w:type="dxa"/>
            <w:gridSpan w:val="2"/>
          </w:tcPr>
          <w:p w14:paraId="1A303515" w14:textId="77777777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</w:p>
          <w:p w14:paraId="46711CF4" w14:textId="233F3BE8" w:rsidR="00644154" w:rsidRDefault="00E05B1E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ins w:id="2" w:author="Josh Begg" w:date="2022-04-12T13:31:00Z">
              <w:r>
                <w:rPr>
                  <w:rFonts w:ascii="Arial Unicode MS" w:eastAsia="Arial Unicode MS" w:hAnsi="Arial Unicode MS" w:cs="Arial Unicode MS"/>
                  <w:sz w:val="24"/>
                  <w:szCs w:val="24"/>
                  <w:u w:val="single"/>
                </w:rPr>
                <w:t>Review the state of the game</w:t>
              </w:r>
            </w:ins>
          </w:p>
        </w:tc>
      </w:tr>
      <w:tr w:rsidR="00644154" w14:paraId="13BD08F1" w14:textId="77777777" w:rsidTr="000033BF">
        <w:tc>
          <w:tcPr>
            <w:tcW w:w="9576" w:type="dxa"/>
            <w:gridSpan w:val="2"/>
          </w:tcPr>
          <w:p w14:paraId="0480B2EC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</w:p>
          <w:p w14:paraId="585CBDE8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8EE53A1" w14:textId="5E3097AA" w:rsidR="00644154" w:rsidRDefault="00453992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" w:author="Josh Begg" w:date="2022-04-12T13:4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Asked questions about quality and use</w:t>
              </w:r>
            </w:ins>
            <w:ins w:id="4" w:author="Josh Begg" w:date="2022-04-12T13:4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ability of game</w:t>
              </w:r>
            </w:ins>
          </w:p>
          <w:p w14:paraId="6A0B4C55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4E7C5B07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0B88721" w14:textId="77777777" w:rsidTr="000033BF">
        <w:tc>
          <w:tcPr>
            <w:tcW w:w="9576" w:type="dxa"/>
            <w:gridSpan w:val="2"/>
          </w:tcPr>
          <w:p w14:paraId="560CC085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</w:p>
          <w:p w14:paraId="42428648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D265B71" w14:textId="32427A75" w:rsidR="00644154" w:rsidRDefault="00E05B1E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5" w:author="Josh Begg" w:date="2022-04-12T13:3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Displayed game</w:t>
              </w:r>
            </w:ins>
          </w:p>
          <w:p w14:paraId="138EA504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625D4F4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00C7CC58" w14:textId="77777777" w:rsidTr="000033BF">
        <w:tc>
          <w:tcPr>
            <w:tcW w:w="9576" w:type="dxa"/>
            <w:gridSpan w:val="2"/>
          </w:tcPr>
          <w:p w14:paraId="3224D960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</w:p>
          <w:p w14:paraId="4AB4104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8E1CD9B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4F2DCF3" w14:textId="77777777" w:rsidR="00F872EF" w:rsidRDefault="00F872EF" w:rsidP="00F872EF">
            <w:pPr>
              <w:rPr>
                <w:ins w:id="6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7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1-How do the controls feel?</w:t>
              </w:r>
            </w:ins>
          </w:p>
          <w:p w14:paraId="54134C4A" w14:textId="77777777" w:rsidR="00F872EF" w:rsidRDefault="00F872EF" w:rsidP="00F872EF">
            <w:pPr>
              <w:rPr>
                <w:ins w:id="8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9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2-Is the art style consistent?</w:t>
              </w:r>
            </w:ins>
          </w:p>
          <w:p w14:paraId="03628FF3" w14:textId="77777777" w:rsidR="00F872EF" w:rsidRDefault="00F872EF" w:rsidP="00F872EF">
            <w:pPr>
              <w:rPr>
                <w:ins w:id="10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1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3-Is the art style clear?</w:t>
              </w:r>
            </w:ins>
          </w:p>
          <w:p w14:paraId="77390151" w14:textId="77777777" w:rsidR="00F872EF" w:rsidRDefault="00F872EF" w:rsidP="00F872EF">
            <w:pPr>
              <w:rPr>
                <w:ins w:id="12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3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4-How is the difficulty curve?</w:t>
              </w:r>
            </w:ins>
          </w:p>
          <w:p w14:paraId="60F4686D" w14:textId="77777777" w:rsidR="00F872EF" w:rsidRDefault="00F872EF" w:rsidP="00F872EF">
            <w:pPr>
              <w:rPr>
                <w:ins w:id="14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5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5-How cohesive are mechanics?</w:t>
              </w:r>
            </w:ins>
          </w:p>
          <w:p w14:paraId="1B56FBEF" w14:textId="77777777" w:rsidR="00F872EF" w:rsidRDefault="00F872EF" w:rsidP="00F872EF">
            <w:pPr>
              <w:rPr>
                <w:ins w:id="16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7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6-How is the length of the game?</w:t>
              </w:r>
            </w:ins>
          </w:p>
          <w:p w14:paraId="730BCD99" w14:textId="77777777" w:rsidR="00F872EF" w:rsidRDefault="00F872EF" w:rsidP="00F872EF">
            <w:pPr>
              <w:rPr>
                <w:ins w:id="18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9" w:author="Josh Begg" w:date="2022-04-15T10:41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7-How easy is it to learn the controls?</w:t>
              </w:r>
            </w:ins>
          </w:p>
          <w:p w14:paraId="0999B4A3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2E8530B" w14:textId="22E56D1C" w:rsidR="00F872EF" w:rsidRPr="004D7E06" w:rsidRDefault="00F872EF" w:rsidP="00F872EF">
            <w:pPr>
              <w:rPr>
                <w:ins w:id="20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1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1 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Quick and </w:t>
              </w:r>
            </w:ins>
            <w:ins w:id="22" w:author="Josh Begg" w:date="2022-04-15T10:42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responsive</w:t>
              </w:r>
            </w:ins>
          </w:p>
          <w:p w14:paraId="15C6A112" w14:textId="7ADEF463" w:rsidR="00F872EF" w:rsidRPr="004D7E06" w:rsidRDefault="00F872EF" w:rsidP="00F872EF">
            <w:pPr>
              <w:rPr>
                <w:ins w:id="23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4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2 </w:t>
              </w:r>
            </w:ins>
            <w:ins w:id="25" w:author="Josh Begg" w:date="2022-04-15T10:42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There is a big contrast with the forest and the robots</w:t>
              </w:r>
            </w:ins>
          </w:p>
          <w:p w14:paraId="001DDB60" w14:textId="6A8CDD46" w:rsidR="00F872EF" w:rsidRPr="004D7E06" w:rsidRDefault="00F872EF" w:rsidP="00F872EF">
            <w:pPr>
              <w:rPr>
                <w:ins w:id="26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7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3 </w:t>
              </w:r>
            </w:ins>
            <w:ins w:id="28" w:author="Josh Begg" w:date="2022-04-15T10:42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Robots were easy to find in the </w:t>
              </w:r>
            </w:ins>
            <w:ins w:id="29" w:author="Josh Begg" w:date="2022-04-15T10:4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environment</w:t>
              </w:r>
            </w:ins>
          </w:p>
          <w:p w14:paraId="1475AF52" w14:textId="688C250D" w:rsidR="00F872EF" w:rsidRPr="004D7E06" w:rsidRDefault="00F872EF" w:rsidP="00F872EF">
            <w:pPr>
              <w:rPr>
                <w:ins w:id="30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1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4 </w:t>
              </w:r>
            </w:ins>
            <w:ins w:id="32" w:author="Josh Begg" w:date="2022-04-15T10:42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very arc</w:t>
              </w:r>
            </w:ins>
            <w:ins w:id="33" w:author="Josh Begg" w:date="2022-04-15T10:4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ade style pickup and go</w:t>
              </w:r>
            </w:ins>
          </w:p>
          <w:p w14:paraId="01D38E2C" w14:textId="4D4B2A6E" w:rsidR="00F872EF" w:rsidRPr="004D7E06" w:rsidRDefault="00F872EF" w:rsidP="00F872EF">
            <w:pPr>
              <w:rPr>
                <w:ins w:id="34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5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5 </w:t>
              </w:r>
            </w:ins>
            <w:ins w:id="36" w:author="Josh Begg" w:date="2022-04-15T10:4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not too complex </w:t>
              </w:r>
            </w:ins>
            <w:ins w:id="37" w:author="Josh Begg" w:date="2022-04-15T10:44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the leap attack needs some work </w:t>
              </w:r>
            </w:ins>
          </w:p>
          <w:p w14:paraId="2C01E45D" w14:textId="66880B37" w:rsidR="00F872EF" w:rsidRPr="004D7E06" w:rsidRDefault="00F872EF" w:rsidP="00F872EF">
            <w:pPr>
              <w:rPr>
                <w:ins w:id="38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9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6 </w:t>
              </w:r>
            </w:ins>
            <w:ins w:id="40" w:author="Josh Begg" w:date="2022-04-15T10:44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after a few waves the game out stays its welcome</w:t>
              </w:r>
            </w:ins>
            <w:ins w:id="41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</w:p>
          <w:p w14:paraId="5FA2A087" w14:textId="40705F5F" w:rsidR="00F872EF" w:rsidRDefault="00F872EF" w:rsidP="00F872EF">
            <w:pPr>
              <w:rPr>
                <w:ins w:id="42" w:author="Josh Begg" w:date="2022-04-15T10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43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7 </w:t>
              </w:r>
            </w:ins>
            <w:ins w:id="44" w:author="Josh Begg" w:date="2022-04-15T10:44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very simple having the </w:t>
              </w:r>
            </w:ins>
            <w:ins w:id="45" w:author="Josh Begg" w:date="2022-04-15T10:45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how to play section in the menu also helps</w:t>
              </w:r>
            </w:ins>
          </w:p>
          <w:p w14:paraId="68B39878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CED29D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16A9BFB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EED097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C4F39E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BC2C8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A85F64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04702B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F3F6A3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EDB7E80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590D45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02EA701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8C9C16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F0C9548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1B540561" w14:textId="77777777" w:rsidTr="000033BF">
        <w:tc>
          <w:tcPr>
            <w:tcW w:w="9576" w:type="dxa"/>
            <w:gridSpan w:val="2"/>
          </w:tcPr>
          <w:p w14:paraId="0BF6EFA3" w14:textId="77777777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lastRenderedPageBreak/>
              <w:t xml:space="preserve">Interview Notes Approved by: </w:t>
            </w:r>
          </w:p>
        </w:tc>
      </w:tr>
    </w:tbl>
    <w:p w14:paraId="015F0BF5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Begg">
    <w15:presenceInfo w15:providerId="None" w15:userId="Josh Beg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06"/>
    <w:rsid w:val="000033BF"/>
    <w:rsid w:val="002474AE"/>
    <w:rsid w:val="003750D3"/>
    <w:rsid w:val="00453992"/>
    <w:rsid w:val="00644154"/>
    <w:rsid w:val="00933646"/>
    <w:rsid w:val="00946D64"/>
    <w:rsid w:val="009616FD"/>
    <w:rsid w:val="00AB7A97"/>
    <w:rsid w:val="00E05B1E"/>
    <w:rsid w:val="00F84F8F"/>
    <w:rsid w:val="00F872EF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B421"/>
  <w15:docId w15:val="{3EB106C9-C2D2-425E-87F6-9005D75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Josh Begg</cp:lastModifiedBy>
  <cp:revision>6</cp:revision>
  <dcterms:created xsi:type="dcterms:W3CDTF">2014-07-22T20:57:00Z</dcterms:created>
  <dcterms:modified xsi:type="dcterms:W3CDTF">2022-04-15T16:45:00Z</dcterms:modified>
</cp:coreProperties>
</file>
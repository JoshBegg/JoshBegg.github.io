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756"/>
        <w:tblW w:w="10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5"/>
        <w:gridCol w:w="2810"/>
        <w:gridCol w:w="2679"/>
        <w:gridCol w:w="11"/>
      </w:tblGrid>
      <w:tr w:rsidR="00C86854" w14:paraId="3805D9CA" w14:textId="77777777" w:rsidTr="00C86854">
        <w:trPr>
          <w:trHeight w:val="461"/>
        </w:trPr>
        <w:tc>
          <w:tcPr>
            <w:tcW w:w="4815" w:type="dxa"/>
          </w:tcPr>
          <w:p w14:paraId="27E79D9B" w14:textId="2698A95F" w:rsidR="00C86854" w:rsidRPr="00DB0487" w:rsidRDefault="00C86854" w:rsidP="00BA19C5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Use Case Name: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ins w:id="0" w:author="Josh Begg" w:date="2022-04-12T13:59:00Z">
              <w:r w:rsidR="00EE50EE">
                <w:rPr>
                  <w:rFonts w:ascii="Helvetica" w:hAnsi="Helvetica" w:cs="Helvetica"/>
                  <w:sz w:val="16"/>
                  <w:szCs w:val="16"/>
                </w:rPr>
                <w:t>Gameplay Loop</w:t>
              </w:r>
            </w:ins>
          </w:p>
        </w:tc>
        <w:tc>
          <w:tcPr>
            <w:tcW w:w="2810" w:type="dxa"/>
            <w:shd w:val="clear" w:color="auto" w:fill="auto"/>
          </w:tcPr>
          <w:p w14:paraId="7B9605D7" w14:textId="77777777" w:rsidR="00C86854" w:rsidRPr="00DB0487" w:rsidRDefault="00C86854" w:rsidP="00BA19C5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ID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456B14B2" w14:textId="77777777" w:rsidR="00C86854" w:rsidRPr="00DB0487" w:rsidRDefault="00C86854" w:rsidP="00BA19C5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Priority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</w:p>
        </w:tc>
      </w:tr>
      <w:tr w:rsidR="00C86854" w14:paraId="143D2ADB" w14:textId="77777777" w:rsidTr="00C86854">
        <w:trPr>
          <w:trHeight w:val="560"/>
        </w:trPr>
        <w:tc>
          <w:tcPr>
            <w:tcW w:w="10315" w:type="dxa"/>
            <w:gridSpan w:val="4"/>
          </w:tcPr>
          <w:p w14:paraId="5380EE27" w14:textId="1360BDC7" w:rsidR="00C86854" w:rsidRPr="00DB0487" w:rsidRDefault="00C86854" w:rsidP="00BA19C5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Actor: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ins w:id="1" w:author="Josh Begg" w:date="2022-04-12T14:00:00Z">
              <w:r w:rsidR="00EE50EE">
                <w:rPr>
                  <w:rFonts w:ascii="Helvetica" w:hAnsi="Helvetica" w:cs="Helvetica"/>
                  <w:sz w:val="16"/>
                  <w:szCs w:val="16"/>
                </w:rPr>
                <w:t xml:space="preserve"> The Player</w:t>
              </w:r>
            </w:ins>
          </w:p>
        </w:tc>
      </w:tr>
      <w:tr w:rsidR="00C86854" w14:paraId="2254284B" w14:textId="77777777" w:rsidTr="00C86854">
        <w:trPr>
          <w:trHeight w:val="1130"/>
        </w:trPr>
        <w:tc>
          <w:tcPr>
            <w:tcW w:w="10315" w:type="dxa"/>
            <w:gridSpan w:val="4"/>
          </w:tcPr>
          <w:p w14:paraId="09A1E17D" w14:textId="00E8CA9E" w:rsidR="00C86854" w:rsidRPr="00DB0487" w:rsidRDefault="00C86854" w:rsidP="00C26FDE">
            <w:pPr>
              <w:autoSpaceDE w:val="0"/>
              <w:autoSpaceDN w:val="0"/>
              <w:adjustRightInd w:val="0"/>
              <w:spacing w:after="80" w:line="240" w:lineRule="auto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Description: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ins w:id="2" w:author="Josh Begg" w:date="2022-04-12T14:04:00Z">
              <w:r w:rsidR="00FE348B">
                <w:rPr>
                  <w:rFonts w:ascii="Helvetica" w:hAnsi="Helvetica" w:cs="Helvetica"/>
                  <w:sz w:val="16"/>
                  <w:szCs w:val="16"/>
                </w:rPr>
                <w:t xml:space="preserve"> The loop of surviving wave after wave of </w:t>
              </w:r>
            </w:ins>
            <w:ins w:id="3" w:author="Josh Begg" w:date="2022-04-12T14:05:00Z">
              <w:r w:rsidR="00FE348B">
                <w:rPr>
                  <w:rFonts w:ascii="Helvetica" w:hAnsi="Helvetica" w:cs="Helvetica"/>
                  <w:sz w:val="16"/>
                  <w:szCs w:val="16"/>
                </w:rPr>
                <w:t>seemingly</w:t>
              </w:r>
            </w:ins>
            <w:ins w:id="4" w:author="Josh Begg" w:date="2022-04-12T14:04:00Z">
              <w:r w:rsidR="00FE348B">
                <w:rPr>
                  <w:rFonts w:ascii="Helvetica" w:hAnsi="Helvetica" w:cs="Helvetica"/>
                  <w:sz w:val="16"/>
                  <w:szCs w:val="16"/>
                </w:rPr>
                <w:t xml:space="preserve"> </w:t>
              </w:r>
            </w:ins>
            <w:ins w:id="5" w:author="Josh Begg" w:date="2022-04-15T11:07:00Z">
              <w:r w:rsidR="00E743E3">
                <w:rPr>
                  <w:rFonts w:ascii="Helvetica" w:hAnsi="Helvetica" w:cs="Helvetica"/>
                  <w:sz w:val="16"/>
                  <w:szCs w:val="16"/>
                </w:rPr>
                <w:t>never-ending</w:t>
              </w:r>
            </w:ins>
            <w:ins w:id="6" w:author="Josh Begg" w:date="2022-04-12T14:05:00Z">
              <w:r w:rsidR="00FE348B">
                <w:rPr>
                  <w:rFonts w:ascii="Helvetica" w:hAnsi="Helvetica" w:cs="Helvetica"/>
                  <w:sz w:val="16"/>
                  <w:szCs w:val="16"/>
                </w:rPr>
                <w:t xml:space="preserve"> hostiles in order to see how long you can last.</w:t>
              </w:r>
            </w:ins>
          </w:p>
        </w:tc>
      </w:tr>
      <w:tr w:rsidR="00C86854" w14:paraId="75E5654C" w14:textId="77777777" w:rsidTr="00C86854">
        <w:trPr>
          <w:trHeight w:val="701"/>
        </w:trPr>
        <w:tc>
          <w:tcPr>
            <w:tcW w:w="10315" w:type="dxa"/>
            <w:gridSpan w:val="4"/>
          </w:tcPr>
          <w:p w14:paraId="119A7B59" w14:textId="77777777"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Tekton-Bold" w:hAnsi="Tekton-Bold" w:cs="Tekton-Bold"/>
                <w:bCs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Trigger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</w:p>
          <w:p w14:paraId="6E7ABE5A" w14:textId="77777777" w:rsidR="00C86854" w:rsidRPr="00DB0487" w:rsidRDefault="00C86854" w:rsidP="00C26FDE">
            <w:pPr>
              <w:spacing w:after="80"/>
            </w:pP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Type: </w:t>
            </w:r>
            <w:r w:rsidR="00A72EB5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990711">
              <w:rPr>
                <w:rFonts w:ascii="Helvetica" w:hAnsi="Helvetica" w:cs="Helvetica"/>
                <w:sz w:val="16"/>
                <w:szCs w:val="16"/>
              </w:rPr>
              <w:sym w:font="Wingdings" w:char="F0A8"/>
            </w:r>
            <w:r w:rsidR="00A72EB5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Pr="00DB0487">
              <w:rPr>
                <w:rFonts w:ascii="Tekton-Bold" w:hAnsi="Tekton-Bold" w:cs="Tekton-Bold"/>
                <w:bCs/>
                <w:sz w:val="16"/>
                <w:szCs w:val="16"/>
              </w:rPr>
              <w:t xml:space="preserve">External </w:t>
            </w:r>
            <w:r w:rsidR="00A72EB5">
              <w:rPr>
                <w:rFonts w:ascii="Tekton-Bold" w:hAnsi="Tekton-Bold" w:cs="Tekton-Bold"/>
                <w:bCs/>
                <w:sz w:val="16"/>
                <w:szCs w:val="16"/>
              </w:rPr>
              <w:t xml:space="preserve">   </w:t>
            </w:r>
            <w:r w:rsidR="00990711">
              <w:rPr>
                <w:rFonts w:ascii="Tekton-Bold" w:hAnsi="Tekton-Bold" w:cs="Tekton-Bold"/>
                <w:bCs/>
                <w:sz w:val="16"/>
                <w:szCs w:val="16"/>
              </w:rPr>
              <w:sym w:font="Wingdings" w:char="F0A8"/>
            </w:r>
            <w:r w:rsidR="00A72EB5">
              <w:rPr>
                <w:rFonts w:ascii="Tekton-Bold" w:hAnsi="Tekton-Bold" w:cs="Tekton-Bold"/>
                <w:bCs/>
                <w:sz w:val="16"/>
                <w:szCs w:val="16"/>
              </w:rPr>
              <w:t xml:space="preserve"> </w:t>
            </w:r>
            <w:r w:rsidRPr="00DB0487">
              <w:rPr>
                <w:rFonts w:ascii="Tekton-Bold" w:hAnsi="Tekton-Bold" w:cs="Tekton-Bold"/>
                <w:bCs/>
                <w:sz w:val="16"/>
                <w:szCs w:val="16"/>
              </w:rPr>
              <w:t>Temporal</w:t>
            </w:r>
          </w:p>
        </w:tc>
      </w:tr>
      <w:tr w:rsidR="00C86854" w14:paraId="06C199F3" w14:textId="77777777" w:rsidTr="00C86854">
        <w:trPr>
          <w:trHeight w:val="1212"/>
        </w:trPr>
        <w:tc>
          <w:tcPr>
            <w:tcW w:w="10315" w:type="dxa"/>
            <w:gridSpan w:val="4"/>
          </w:tcPr>
          <w:p w14:paraId="7C6C164F" w14:textId="77777777"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Preconditions:</w:t>
            </w:r>
          </w:p>
          <w:p w14:paraId="59A0BEB9" w14:textId="2C4ADD18" w:rsidR="00C86854" w:rsidRPr="00DB0487" w:rsidRDefault="00976EF4" w:rsidP="00BA19C5">
            <w:pPr>
              <w:spacing w:after="80"/>
            </w:pPr>
            <w:ins w:id="7" w:author="Josh Begg" w:date="2022-04-12T14:01:00Z">
              <w:r>
                <w:t xml:space="preserve">The Player Starts game by pressing </w:t>
              </w:r>
            </w:ins>
            <w:ins w:id="8" w:author="Josh Begg" w:date="2022-04-12T14:02:00Z">
              <w:r>
                <w:t>“game start” button</w:t>
              </w:r>
            </w:ins>
          </w:p>
        </w:tc>
      </w:tr>
      <w:tr w:rsidR="00C86854" w14:paraId="13FE5B45" w14:textId="77777777" w:rsidTr="00C86854">
        <w:trPr>
          <w:gridAfter w:val="1"/>
          <w:wAfter w:w="11" w:type="dxa"/>
          <w:trHeight w:val="2567"/>
        </w:trPr>
        <w:tc>
          <w:tcPr>
            <w:tcW w:w="10304" w:type="dxa"/>
            <w:gridSpan w:val="3"/>
          </w:tcPr>
          <w:p w14:paraId="4C3BB17B" w14:textId="77777777" w:rsidR="00C86854" w:rsidRPr="00C86854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/>
                <w:sz w:val="20"/>
              </w:rPr>
            </w:pPr>
            <w:r w:rsidRPr="00C86854">
              <w:rPr>
                <w:rFonts w:cs="Helvetica"/>
                <w:b/>
                <w:sz w:val="20"/>
              </w:rPr>
              <w:t>Normal Course: Information for Steps:</w:t>
            </w:r>
          </w:p>
          <w:p w14:paraId="7BE4FBF4" w14:textId="77777777" w:rsidR="00C86854" w:rsidRDefault="00976EF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ins w:id="9" w:author="Josh Begg" w:date="2022-04-12T14:02:00Z"/>
              </w:rPr>
            </w:pPr>
            <w:ins w:id="10" w:author="Josh Begg" w:date="2022-04-12T14:02:00Z">
              <w:r>
                <w:t>The Player is dropped into area filled with hostiles</w:t>
              </w:r>
            </w:ins>
          </w:p>
          <w:p w14:paraId="19CBCFCC" w14:textId="77777777" w:rsidR="00976EF4" w:rsidRDefault="00976EF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ins w:id="11" w:author="Josh Begg" w:date="2022-04-12T14:02:00Z"/>
              </w:rPr>
            </w:pPr>
            <w:ins w:id="12" w:author="Josh Begg" w:date="2022-04-12T14:02:00Z">
              <w:r>
                <w:t>Player fights hostiles</w:t>
              </w:r>
            </w:ins>
          </w:p>
          <w:p w14:paraId="0D8E16E0" w14:textId="5215EA81" w:rsidR="00976EF4" w:rsidRDefault="00976EF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ins w:id="13" w:author="Josh Begg" w:date="2022-04-12T14:03:00Z"/>
              </w:rPr>
            </w:pPr>
            <w:ins w:id="14" w:author="Josh Begg" w:date="2022-04-12T14:02:00Z">
              <w:r>
                <w:t xml:space="preserve">Player is </w:t>
              </w:r>
            </w:ins>
            <w:ins w:id="15" w:author="Josh Begg" w:date="2022-04-12T14:03:00Z">
              <w:r>
                <w:t xml:space="preserve">defeated by hostiles </w:t>
              </w:r>
            </w:ins>
          </w:p>
          <w:p w14:paraId="0646037E" w14:textId="77777777" w:rsidR="00976EF4" w:rsidRDefault="00976EF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ins w:id="16" w:author="Josh Begg" w:date="2022-04-12T14:03:00Z"/>
              </w:rPr>
            </w:pPr>
            <w:ins w:id="17" w:author="Josh Begg" w:date="2022-04-12T14:03:00Z">
              <w:r>
                <w:t>Game is over</w:t>
              </w:r>
            </w:ins>
          </w:p>
          <w:p w14:paraId="291489FC" w14:textId="3D51CD84" w:rsidR="00976EF4" w:rsidRPr="00DB0487" w:rsidRDefault="00976EF4" w:rsidP="00C86854">
            <w:pPr>
              <w:autoSpaceDE w:val="0"/>
              <w:autoSpaceDN w:val="0"/>
              <w:adjustRightInd w:val="0"/>
              <w:spacing w:after="80" w:line="240" w:lineRule="auto"/>
            </w:pPr>
          </w:p>
        </w:tc>
      </w:tr>
      <w:tr w:rsidR="00C86854" w14:paraId="7949BC45" w14:textId="77777777" w:rsidTr="00C86854">
        <w:trPr>
          <w:gridAfter w:val="1"/>
          <w:wAfter w:w="11" w:type="dxa"/>
          <w:trHeight w:val="1406"/>
        </w:trPr>
        <w:tc>
          <w:tcPr>
            <w:tcW w:w="10304" w:type="dxa"/>
            <w:gridSpan w:val="3"/>
          </w:tcPr>
          <w:p w14:paraId="20002DED" w14:textId="77777777"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Postconditions:</w:t>
            </w:r>
          </w:p>
          <w:p w14:paraId="41EE97FE" w14:textId="1FA4C698" w:rsidR="00C86854" w:rsidRDefault="00976EF4" w:rsidP="00C86854">
            <w:pPr>
              <w:spacing w:after="80"/>
            </w:pPr>
            <w:ins w:id="18" w:author="Josh Begg" w:date="2022-04-12T14:03:00Z">
              <w:r>
                <w:t>Player is booted back to main menu to ether start or e</w:t>
              </w:r>
            </w:ins>
            <w:ins w:id="19" w:author="Josh Begg" w:date="2022-04-12T14:04:00Z">
              <w:r>
                <w:t>xit the game.</w:t>
              </w:r>
            </w:ins>
          </w:p>
        </w:tc>
      </w:tr>
      <w:tr w:rsidR="00C86854" w14:paraId="2456C53E" w14:textId="77777777" w:rsidTr="00C86854">
        <w:trPr>
          <w:gridAfter w:val="1"/>
          <w:wAfter w:w="11" w:type="dxa"/>
          <w:trHeight w:val="1831"/>
        </w:trPr>
        <w:tc>
          <w:tcPr>
            <w:tcW w:w="10304" w:type="dxa"/>
            <w:gridSpan w:val="3"/>
            <w:tcBorders>
              <w:bottom w:val="single" w:sz="4" w:space="0" w:color="auto"/>
            </w:tcBorders>
          </w:tcPr>
          <w:p w14:paraId="1CC88A78" w14:textId="77777777"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Exceptions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>:</w:t>
            </w:r>
          </w:p>
          <w:p w14:paraId="5474EA8B" w14:textId="77777777" w:rsidR="00C86854" w:rsidRDefault="00C86854" w:rsidP="00C86854">
            <w:pPr>
              <w:spacing w:after="80"/>
            </w:pPr>
          </w:p>
        </w:tc>
      </w:tr>
    </w:tbl>
    <w:p w14:paraId="2FD9A0D5" w14:textId="77777777" w:rsidR="008942E0" w:rsidRDefault="00910EE5"/>
    <w:sectPr w:rsidR="008942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A5CB3" w14:textId="77777777" w:rsidR="00910EE5" w:rsidRDefault="00910EE5" w:rsidP="00C86854">
      <w:pPr>
        <w:spacing w:after="0" w:line="240" w:lineRule="auto"/>
      </w:pPr>
      <w:r>
        <w:separator/>
      </w:r>
    </w:p>
  </w:endnote>
  <w:endnote w:type="continuationSeparator" w:id="0">
    <w:p w14:paraId="00BB7723" w14:textId="77777777" w:rsidR="00910EE5" w:rsidRDefault="00910EE5" w:rsidP="00C8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kton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D6096" w14:textId="77777777" w:rsidR="00AA4BFE" w:rsidRDefault="00AA4B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EBE23" w14:textId="77777777" w:rsidR="00AA4BFE" w:rsidRDefault="00AA4B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5C03A" w14:textId="77777777" w:rsidR="00AA4BFE" w:rsidRDefault="00AA4B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73B0F" w14:textId="77777777" w:rsidR="00910EE5" w:rsidRDefault="00910EE5" w:rsidP="00C86854">
      <w:pPr>
        <w:spacing w:after="0" w:line="240" w:lineRule="auto"/>
      </w:pPr>
      <w:r>
        <w:separator/>
      </w:r>
    </w:p>
  </w:footnote>
  <w:footnote w:type="continuationSeparator" w:id="0">
    <w:p w14:paraId="33AA4A4B" w14:textId="77777777" w:rsidR="00910EE5" w:rsidRDefault="00910EE5" w:rsidP="00C86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AAB6" w14:textId="77777777" w:rsidR="00AA4BFE" w:rsidRDefault="00AA4B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A4F1A" w14:textId="77777777" w:rsidR="00C86854" w:rsidRDefault="00C86854" w:rsidP="00C86854">
    <w:pPr>
      <w:pStyle w:val="Header"/>
    </w:pPr>
    <w:r>
      <w:t>Use Case</w:t>
    </w:r>
    <w:r w:rsidR="000B0BF0">
      <w:t xml:space="preserve">—Casual </w:t>
    </w:r>
    <w:del w:id="20" w:author="Rick DelVecchio" w:date="2019-10-30T14:38:00Z">
      <w:r w:rsidR="000B0BF0" w:rsidDel="00AA4BFE">
        <w:delText xml:space="preserve"> </w:delText>
      </w:r>
    </w:del>
    <w:r w:rsidR="000B0BF0">
      <w:t>F</w:t>
    </w:r>
    <w:r>
      <w:t>ormat</w:t>
    </w:r>
  </w:p>
  <w:p w14:paraId="74F96518" w14:textId="77777777" w:rsidR="00C86854" w:rsidRDefault="00C868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514EE" w14:textId="77777777" w:rsidR="00AA4BFE" w:rsidRDefault="00AA4BFE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h Begg">
    <w15:presenceInfo w15:providerId="None" w15:userId="Josh Begg"/>
  </w15:person>
  <w15:person w15:author="Rick DelVecchio">
    <w15:presenceInfo w15:providerId="AD" w15:userId="S-1-5-21-3353719144-4803272-1420983613-17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854"/>
    <w:rsid w:val="00042F59"/>
    <w:rsid w:val="00096309"/>
    <w:rsid w:val="000B0BF0"/>
    <w:rsid w:val="00102CA7"/>
    <w:rsid w:val="002474AE"/>
    <w:rsid w:val="00356B89"/>
    <w:rsid w:val="003750D3"/>
    <w:rsid w:val="00464AFF"/>
    <w:rsid w:val="004D249E"/>
    <w:rsid w:val="007444C7"/>
    <w:rsid w:val="007A5582"/>
    <w:rsid w:val="00910EE5"/>
    <w:rsid w:val="00933646"/>
    <w:rsid w:val="00976EF4"/>
    <w:rsid w:val="00990711"/>
    <w:rsid w:val="009F14B5"/>
    <w:rsid w:val="00A72EB5"/>
    <w:rsid w:val="00A74F89"/>
    <w:rsid w:val="00AA4BFE"/>
    <w:rsid w:val="00AE3134"/>
    <w:rsid w:val="00B03118"/>
    <w:rsid w:val="00B0552B"/>
    <w:rsid w:val="00B653D3"/>
    <w:rsid w:val="00BA19C5"/>
    <w:rsid w:val="00C26FDE"/>
    <w:rsid w:val="00C84089"/>
    <w:rsid w:val="00C86854"/>
    <w:rsid w:val="00E743E3"/>
    <w:rsid w:val="00EE50EE"/>
    <w:rsid w:val="00F84F8F"/>
    <w:rsid w:val="00FB3ACE"/>
    <w:rsid w:val="00FE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2DF7"/>
  <w15:docId w15:val="{A0F1D635-59EC-483E-893C-215216FB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54"/>
  </w:style>
  <w:style w:type="paragraph" w:styleId="Footer">
    <w:name w:val="footer"/>
    <w:basedOn w:val="Normal"/>
    <w:link w:val="FooterChar"/>
    <w:uiPriority w:val="99"/>
    <w:unhideWhenUsed/>
    <w:rsid w:val="00C8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54"/>
  </w:style>
  <w:style w:type="paragraph" w:styleId="BalloonText">
    <w:name w:val="Balloon Text"/>
    <w:basedOn w:val="Normal"/>
    <w:link w:val="BalloonTextChar"/>
    <w:uiPriority w:val="99"/>
    <w:semiHidden/>
    <w:unhideWhenUsed/>
    <w:rsid w:val="00BA1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9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02979-B9FC-497E-9FBE-1F9BA8F20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Thorp, Hannah - Hoboken</dc:creator>
  <cp:lastModifiedBy>Josh Begg</cp:lastModifiedBy>
  <cp:revision>10</cp:revision>
  <dcterms:created xsi:type="dcterms:W3CDTF">2014-07-22T21:05:00Z</dcterms:created>
  <dcterms:modified xsi:type="dcterms:W3CDTF">2022-04-15T17:08:00Z</dcterms:modified>
</cp:coreProperties>
</file>
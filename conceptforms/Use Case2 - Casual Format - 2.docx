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14:paraId="3805D9CA" w14:textId="77777777" w:rsidTr="00C86854">
        <w:trPr>
          <w:trHeight w:val="461"/>
        </w:trPr>
        <w:tc>
          <w:tcPr>
            <w:tcW w:w="4815" w:type="dxa"/>
          </w:tcPr>
          <w:p w14:paraId="27E79D9B" w14:textId="20E8C460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0" w:author="Josh Begg" w:date="2022-04-15T11:08:00Z">
              <w:r w:rsidR="00D30303">
                <w:rPr>
                  <w:rFonts w:ascii="Helvetica" w:hAnsi="Helvetica" w:cs="Helvetica"/>
                  <w:sz w:val="16"/>
                  <w:szCs w:val="16"/>
                </w:rPr>
                <w:t>Main Menu walkthrough</w:t>
              </w:r>
            </w:ins>
          </w:p>
        </w:tc>
        <w:tc>
          <w:tcPr>
            <w:tcW w:w="2810" w:type="dxa"/>
            <w:shd w:val="clear" w:color="auto" w:fill="auto"/>
          </w:tcPr>
          <w:p w14:paraId="7B9605D7" w14:textId="77777777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456B14B2" w14:textId="77777777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</w:tc>
      </w:tr>
      <w:tr w:rsidR="00C86854" w14:paraId="143D2ADB" w14:textId="77777777" w:rsidTr="00C86854">
        <w:trPr>
          <w:trHeight w:val="560"/>
        </w:trPr>
        <w:tc>
          <w:tcPr>
            <w:tcW w:w="10315" w:type="dxa"/>
            <w:gridSpan w:val="4"/>
          </w:tcPr>
          <w:p w14:paraId="5380EE27" w14:textId="2D65AE67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1" w:author="Josh Begg" w:date="2022-04-12T14:00:00Z">
              <w:r w:rsidR="00EE50EE">
                <w:rPr>
                  <w:rFonts w:ascii="Helvetica" w:hAnsi="Helvetica" w:cs="Helvetica"/>
                  <w:sz w:val="16"/>
                  <w:szCs w:val="16"/>
                </w:rPr>
                <w:t xml:space="preserve"> </w:t>
              </w:r>
            </w:ins>
            <w:ins w:id="2" w:author="Josh Begg" w:date="2022-04-15T11:08:00Z">
              <w:r w:rsidR="00D30303">
                <w:rPr>
                  <w:rFonts w:ascii="Helvetica" w:hAnsi="Helvetica" w:cs="Helvetica"/>
                  <w:sz w:val="16"/>
                  <w:szCs w:val="16"/>
                </w:rPr>
                <w:t>You</w:t>
              </w:r>
            </w:ins>
          </w:p>
        </w:tc>
      </w:tr>
      <w:tr w:rsidR="00C86854" w14:paraId="2254284B" w14:textId="77777777" w:rsidTr="00C86854">
        <w:trPr>
          <w:trHeight w:val="1130"/>
        </w:trPr>
        <w:tc>
          <w:tcPr>
            <w:tcW w:w="10315" w:type="dxa"/>
            <w:gridSpan w:val="4"/>
          </w:tcPr>
          <w:p w14:paraId="09A1E17D" w14:textId="246DE80F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ins w:id="3" w:author="Josh Begg" w:date="2022-04-12T14:04:00Z">
              <w:r w:rsidR="00FE348B">
                <w:rPr>
                  <w:rFonts w:ascii="Helvetica" w:hAnsi="Helvetica" w:cs="Helvetica"/>
                  <w:sz w:val="16"/>
                  <w:szCs w:val="16"/>
                </w:rPr>
                <w:t xml:space="preserve"> </w:t>
              </w:r>
            </w:ins>
            <w:ins w:id="4" w:author="Josh Begg" w:date="2022-04-15T11:08:00Z">
              <w:r w:rsidR="00D30303">
                <w:rPr>
                  <w:rFonts w:ascii="Helvetica" w:hAnsi="Helvetica" w:cs="Helvetica"/>
                  <w:sz w:val="16"/>
                  <w:szCs w:val="16"/>
                </w:rPr>
                <w:t xml:space="preserve">Three </w:t>
              </w:r>
            </w:ins>
            <w:ins w:id="5" w:author="Josh Begg" w:date="2022-04-15T11:09:00Z">
              <w:r w:rsidR="00D30303">
                <w:rPr>
                  <w:rFonts w:ascii="Helvetica" w:hAnsi="Helvetica" w:cs="Helvetica"/>
                  <w:sz w:val="16"/>
                  <w:szCs w:val="16"/>
                </w:rPr>
                <w:t>Buttons</w:t>
              </w:r>
            </w:ins>
            <w:ins w:id="6" w:author="Josh Begg" w:date="2022-04-15T11:08:00Z">
              <w:r w:rsidR="00D30303">
                <w:rPr>
                  <w:rFonts w:ascii="Helvetica" w:hAnsi="Helvetica" w:cs="Helvetica"/>
                  <w:sz w:val="16"/>
                  <w:szCs w:val="16"/>
                </w:rPr>
                <w:t xml:space="preserve"> are given Play Game, </w:t>
              </w:r>
            </w:ins>
            <w:ins w:id="7" w:author="Josh Begg" w:date="2022-04-15T11:09:00Z">
              <w:r w:rsidR="00D30303">
                <w:rPr>
                  <w:rFonts w:ascii="Helvetica" w:hAnsi="Helvetica" w:cs="Helvetica"/>
                  <w:sz w:val="16"/>
                  <w:szCs w:val="16"/>
                </w:rPr>
                <w:t>Instructions, And Exit Game.</w:t>
              </w:r>
            </w:ins>
          </w:p>
        </w:tc>
      </w:tr>
      <w:tr w:rsidR="00C86854" w14:paraId="75E5654C" w14:textId="77777777" w:rsidTr="00C86854">
        <w:trPr>
          <w:trHeight w:val="701"/>
        </w:trPr>
        <w:tc>
          <w:tcPr>
            <w:tcW w:w="10315" w:type="dxa"/>
            <w:gridSpan w:val="4"/>
          </w:tcPr>
          <w:p w14:paraId="119A7B59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6E7ABE5A" w14:textId="77777777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990711">
              <w:rPr>
                <w:rFonts w:ascii="Helvetica" w:hAnsi="Helvetica" w:cs="Helvetica"/>
                <w:sz w:val="16"/>
                <w:szCs w:val="16"/>
              </w:rPr>
              <w:sym w:font="Wingdings" w:char="F0A8"/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06C199F3" w14:textId="77777777" w:rsidTr="00C86854">
        <w:trPr>
          <w:trHeight w:val="1212"/>
        </w:trPr>
        <w:tc>
          <w:tcPr>
            <w:tcW w:w="10315" w:type="dxa"/>
            <w:gridSpan w:val="4"/>
          </w:tcPr>
          <w:p w14:paraId="7C6C164F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59A0BEB9" w14:textId="3E8DE178" w:rsidR="00C86854" w:rsidRPr="00DB0487" w:rsidRDefault="00D30303" w:rsidP="00BA19C5">
            <w:pPr>
              <w:spacing w:after="80"/>
            </w:pPr>
            <w:ins w:id="8" w:author="Josh Begg" w:date="2022-04-15T11:09:00Z">
              <w:r>
                <w:t xml:space="preserve">By Clicking on one of the three buttons, you go to the respective </w:t>
              </w:r>
            </w:ins>
            <w:ins w:id="9" w:author="Josh Begg" w:date="2022-04-15T11:10:00Z">
              <w:r>
                <w:t>menu.</w:t>
              </w:r>
            </w:ins>
          </w:p>
        </w:tc>
      </w:tr>
      <w:tr w:rsidR="00C86854" w14:paraId="13FE5B45" w14:textId="77777777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4C3BB17B" w14:textId="77777777"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0646037E" w14:textId="279957CC" w:rsidR="00976EF4" w:rsidRDefault="00D30303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10" w:author="Josh Begg" w:date="2022-04-15T11:10:00Z"/>
              </w:rPr>
            </w:pPr>
            <w:ins w:id="11" w:author="Josh Begg" w:date="2022-04-15T11:10:00Z">
              <w:r>
                <w:t>If Play Game is clicked the game starts normally see USE Case 1 for more info on Gameplay loop.</w:t>
              </w:r>
            </w:ins>
          </w:p>
          <w:p w14:paraId="40C9E887" w14:textId="1CEA5E75" w:rsidR="00D30303" w:rsidRDefault="00D30303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12" w:author="Josh Begg" w:date="2022-04-15T11:10:00Z"/>
              </w:rPr>
            </w:pPr>
          </w:p>
          <w:p w14:paraId="6636790E" w14:textId="394945EB" w:rsidR="00D30303" w:rsidRDefault="00D30303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13" w:author="Josh Begg" w:date="2022-04-12T14:03:00Z"/>
              </w:rPr>
            </w:pPr>
            <w:ins w:id="14" w:author="Josh Begg" w:date="2022-04-15T11:10:00Z">
              <w:r>
                <w:t>If Instructi</w:t>
              </w:r>
            </w:ins>
            <w:ins w:id="15" w:author="Josh Begg" w:date="2022-04-15T11:11:00Z">
              <w:r>
                <w:t>ons</w:t>
              </w:r>
            </w:ins>
            <w:ins w:id="16" w:author="Josh Begg" w:date="2022-04-15T11:10:00Z">
              <w:r>
                <w:t xml:space="preserve"> </w:t>
              </w:r>
            </w:ins>
            <w:ins w:id="17" w:author="Josh Begg" w:date="2022-04-15T11:11:00Z">
              <w:r>
                <w:t xml:space="preserve">is </w:t>
              </w:r>
            </w:ins>
            <w:ins w:id="18" w:author="Josh Begg" w:date="2022-04-15T11:13:00Z">
              <w:r>
                <w:t>clicked,</w:t>
              </w:r>
            </w:ins>
            <w:ins w:id="19" w:author="Josh Begg" w:date="2022-04-15T11:11:00Z">
              <w:r>
                <w:t xml:space="preserve"> then </w:t>
              </w:r>
            </w:ins>
            <w:ins w:id="20" w:author="Josh Begg" w:date="2022-04-15T11:12:00Z">
              <w:r>
                <w:t>screenshot</w:t>
              </w:r>
            </w:ins>
            <w:ins w:id="21" w:author="Josh Begg" w:date="2022-04-15T11:11:00Z">
              <w:r>
                <w:t xml:space="preserve"> of the UI is displayed with text boxes explaining each part of the UI </w:t>
              </w:r>
            </w:ins>
            <w:ins w:id="22" w:author="Josh Begg" w:date="2022-04-15T11:12:00Z">
              <w:r>
                <w:t>is and what it does also teaching the user how the game is played.</w:t>
              </w:r>
            </w:ins>
          </w:p>
          <w:p w14:paraId="78AB4EBF" w14:textId="77777777" w:rsidR="00976EF4" w:rsidRDefault="00976EF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ins w:id="23" w:author="Josh Begg" w:date="2022-04-15T11:12:00Z"/>
              </w:rPr>
            </w:pPr>
          </w:p>
          <w:p w14:paraId="291489FC" w14:textId="75E928E0" w:rsidR="00D30303" w:rsidRPr="00DB0487" w:rsidRDefault="00D30303" w:rsidP="00C86854">
            <w:pPr>
              <w:autoSpaceDE w:val="0"/>
              <w:autoSpaceDN w:val="0"/>
              <w:adjustRightInd w:val="0"/>
              <w:spacing w:after="80" w:line="240" w:lineRule="auto"/>
            </w:pPr>
            <w:ins w:id="24" w:author="Josh Begg" w:date="2022-04-15T11:12:00Z">
              <w:r>
                <w:t>If Exit Game is clicked the program ends.</w:t>
              </w:r>
            </w:ins>
          </w:p>
        </w:tc>
      </w:tr>
      <w:tr w:rsidR="00C86854" w14:paraId="7949BC45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20002DED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41EE97FE" w14:textId="0153CF33" w:rsidR="00C86854" w:rsidRDefault="00D30303" w:rsidP="00C86854">
            <w:pPr>
              <w:spacing w:after="80"/>
            </w:pPr>
            <w:ins w:id="25" w:author="Josh Begg" w:date="2022-04-15T11:12:00Z">
              <w:r>
                <w:t xml:space="preserve">User </w:t>
              </w:r>
            </w:ins>
            <w:ins w:id="26" w:author="Josh Begg" w:date="2022-04-15T11:13:00Z">
              <w:r>
                <w:t>has the ability to go back to the main menu if they press the Esc key on keyboard as prompted on screen.</w:t>
              </w:r>
            </w:ins>
          </w:p>
        </w:tc>
      </w:tr>
      <w:tr w:rsidR="00C86854" w14:paraId="2456C53E" w14:textId="77777777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1CC88A78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5474EA8B" w14:textId="358CBD2D" w:rsidR="00C86854" w:rsidRDefault="0064500F" w:rsidP="00C86854">
            <w:pPr>
              <w:spacing w:after="80"/>
            </w:pPr>
            <w:ins w:id="27" w:author="Josh Begg" w:date="2022-04-15T11:14:00Z">
              <w:r>
                <w:t>If user presses any buttons exept Esc key and the left mouse click nothing happens</w:t>
              </w:r>
            </w:ins>
          </w:p>
        </w:tc>
      </w:tr>
    </w:tbl>
    <w:p w14:paraId="2FD9A0D5" w14:textId="77777777" w:rsidR="008942E0" w:rsidRDefault="00F455F2"/>
    <w:sectPr w:rsidR="00894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27C5" w14:textId="77777777" w:rsidR="00F455F2" w:rsidRDefault="00F455F2" w:rsidP="00C86854">
      <w:pPr>
        <w:spacing w:after="0" w:line="240" w:lineRule="auto"/>
      </w:pPr>
      <w:r>
        <w:separator/>
      </w:r>
    </w:p>
  </w:endnote>
  <w:endnote w:type="continuationSeparator" w:id="0">
    <w:p w14:paraId="5A35CBB9" w14:textId="77777777" w:rsidR="00F455F2" w:rsidRDefault="00F455F2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096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BE23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C03A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B9C2" w14:textId="77777777" w:rsidR="00F455F2" w:rsidRDefault="00F455F2" w:rsidP="00C86854">
      <w:pPr>
        <w:spacing w:after="0" w:line="240" w:lineRule="auto"/>
      </w:pPr>
      <w:r>
        <w:separator/>
      </w:r>
    </w:p>
  </w:footnote>
  <w:footnote w:type="continuationSeparator" w:id="0">
    <w:p w14:paraId="139D8970" w14:textId="77777777" w:rsidR="00F455F2" w:rsidRDefault="00F455F2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AAB6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4F1A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28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74F96518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14EE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Begg">
    <w15:presenceInfo w15:providerId="None" w15:userId="Josh Begg"/>
  </w15:person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54"/>
    <w:rsid w:val="00042F59"/>
    <w:rsid w:val="00096309"/>
    <w:rsid w:val="000B0BF0"/>
    <w:rsid w:val="00102CA7"/>
    <w:rsid w:val="002474AE"/>
    <w:rsid w:val="00356B89"/>
    <w:rsid w:val="003750D3"/>
    <w:rsid w:val="00464AFF"/>
    <w:rsid w:val="004D249E"/>
    <w:rsid w:val="0064500F"/>
    <w:rsid w:val="007444C7"/>
    <w:rsid w:val="007A5582"/>
    <w:rsid w:val="00933646"/>
    <w:rsid w:val="00976EF4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4089"/>
    <w:rsid w:val="00C86854"/>
    <w:rsid w:val="00D30303"/>
    <w:rsid w:val="00EE50EE"/>
    <w:rsid w:val="00F455F2"/>
    <w:rsid w:val="00F84F8F"/>
    <w:rsid w:val="00FB3ACE"/>
    <w:rsid w:val="00FC32F3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2DF7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Josh Begg</cp:lastModifiedBy>
  <cp:revision>10</cp:revision>
  <dcterms:created xsi:type="dcterms:W3CDTF">2014-07-22T21:05:00Z</dcterms:created>
  <dcterms:modified xsi:type="dcterms:W3CDTF">2022-04-15T17:14:00Z</dcterms:modified>
</cp:coreProperties>
</file>